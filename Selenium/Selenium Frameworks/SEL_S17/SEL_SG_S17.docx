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E37" w:rsidRPr="000C2C7F" w:rsidRDefault="00735E37" w:rsidP="00735E37">
      <w:pPr>
        <w:shd w:val="clear" w:color="auto" w:fill="FFFFFF"/>
        <w:spacing w:after="0" w:line="267" w:lineRule="atLeast"/>
        <w:outlineLvl w:val="2"/>
        <w:rPr>
          <w:rFonts w:ascii="Verdana" w:eastAsia="Times New Roman" w:hAnsi="Verdana" w:cs="Helvetica"/>
          <w:b/>
          <w:bCs/>
          <w:color w:val="000000"/>
          <w:sz w:val="24"/>
          <w:szCs w:val="24"/>
        </w:rPr>
      </w:pPr>
      <w:r w:rsidRPr="000C2C7F">
        <w:rPr>
          <w:rFonts w:ascii="Verdana" w:eastAsia="Times New Roman" w:hAnsi="Verdana" w:cs="Helvetica"/>
          <w:b/>
          <w:bCs/>
          <w:color w:val="000000"/>
          <w:sz w:val="24"/>
          <w:szCs w:val="24"/>
        </w:rPr>
        <w:t>What is Framework?</w:t>
      </w:r>
    </w:p>
    <w:p w:rsidR="00735E37" w:rsidRPr="000C2C7F" w:rsidRDefault="00735E37" w:rsidP="00735E37">
      <w:pPr>
        <w:shd w:val="clear" w:color="auto" w:fill="FFFFFF"/>
        <w:spacing w:after="369"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A framework is considered to be a combination of set protocols, rules, standards and guidelines that can be incorporated or followed as a whole so as to leverage the benefits of the scaffolding provided by the Framework.</w:t>
      </w:r>
    </w:p>
    <w:p w:rsidR="00735E37" w:rsidRPr="000C2C7F" w:rsidRDefault="00735E37" w:rsidP="00735E37">
      <w:pPr>
        <w:pStyle w:val="Heading3"/>
        <w:shd w:val="clear" w:color="auto" w:fill="FFFFFF"/>
        <w:spacing w:before="0" w:beforeAutospacing="0" w:after="0" w:afterAutospacing="0" w:line="267" w:lineRule="atLeast"/>
        <w:rPr>
          <w:rFonts w:ascii="Verdana" w:hAnsi="Verdana" w:cs="Helvetica"/>
          <w:color w:val="000000"/>
          <w:sz w:val="24"/>
          <w:szCs w:val="24"/>
        </w:rPr>
      </w:pPr>
      <w:r w:rsidRPr="000C2C7F">
        <w:rPr>
          <w:rStyle w:val="Strong"/>
          <w:rFonts w:ascii="Verdana" w:hAnsi="Verdana" w:cs="Helvetica"/>
          <w:b/>
          <w:bCs/>
          <w:color w:val="000000"/>
          <w:sz w:val="24"/>
          <w:szCs w:val="24"/>
        </w:rPr>
        <w:t>Test Automation Framework</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A “Test Automation Framework” is scaffolding that is laid to provide an execution environment for the automation test scripts. The framework provides the user with various benefits that helps them to develop, execute and report the automation test scripts efficiently. It is more like a system that has created specifically to automate our tests.</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b/>
          <w:bCs/>
          <w:color w:val="222222"/>
          <w:sz w:val="24"/>
          <w:szCs w:val="24"/>
        </w:rPr>
        <w:t>Advantage of Test Automation framework</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Reusability of code</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Maximum coverage</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Recovery scenario</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Low cost maintenance</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Minimal manual intervention</w:t>
      </w:r>
    </w:p>
    <w:p w:rsidR="00735E37" w:rsidRPr="000C2C7F" w:rsidRDefault="00735E37" w:rsidP="00735E37">
      <w:pPr>
        <w:numPr>
          <w:ilvl w:val="0"/>
          <w:numId w:val="1"/>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Easy Reporting</w:t>
      </w:r>
    </w:p>
    <w:p w:rsidR="00735E37" w:rsidRPr="000C2C7F" w:rsidRDefault="00735E37" w:rsidP="00735E37">
      <w:pPr>
        <w:shd w:val="clear" w:color="auto" w:fill="FFFFFF"/>
        <w:spacing w:after="0" w:line="300" w:lineRule="atLeast"/>
        <w:ind w:left="720"/>
        <w:rPr>
          <w:rFonts w:ascii="Verdana" w:eastAsia="Times New Roman" w:hAnsi="Verdana" w:cs="Times New Roman"/>
          <w:color w:val="222222"/>
          <w:sz w:val="24"/>
          <w:szCs w:val="24"/>
        </w:rPr>
      </w:pPr>
    </w:p>
    <w:p w:rsidR="00735E37" w:rsidRPr="000C2C7F" w:rsidRDefault="00735E37" w:rsidP="00735E37">
      <w:pPr>
        <w:pStyle w:val="Heading3"/>
        <w:shd w:val="clear" w:color="auto" w:fill="FFFFFF"/>
        <w:spacing w:before="0" w:beforeAutospacing="0" w:after="0" w:afterAutospacing="0" w:line="267" w:lineRule="atLeast"/>
        <w:rPr>
          <w:rStyle w:val="Strong"/>
          <w:rFonts w:ascii="Verdana" w:hAnsi="Verdana" w:cs="Helvetica"/>
          <w:b/>
          <w:bCs/>
          <w:color w:val="000000"/>
          <w:sz w:val="24"/>
          <w:szCs w:val="24"/>
        </w:rPr>
      </w:pPr>
      <w:r w:rsidRPr="000C2C7F">
        <w:rPr>
          <w:rStyle w:val="Strong"/>
          <w:rFonts w:ascii="Verdana" w:hAnsi="Verdana" w:cs="Helvetica"/>
          <w:b/>
          <w:bCs/>
          <w:color w:val="000000"/>
          <w:sz w:val="24"/>
          <w:szCs w:val="24"/>
        </w:rPr>
        <w:t>Types of Test Automation Framework</w:t>
      </w:r>
    </w:p>
    <w:p w:rsidR="00735E37" w:rsidRPr="000C2C7F" w:rsidRDefault="00735E37" w:rsidP="00735E37">
      <w:pPr>
        <w:pStyle w:val="Heading3"/>
        <w:shd w:val="clear" w:color="auto" w:fill="FFFFFF"/>
        <w:spacing w:before="0" w:beforeAutospacing="0" w:after="0" w:afterAutospacing="0" w:line="267" w:lineRule="atLeast"/>
        <w:rPr>
          <w:rStyle w:val="Strong"/>
          <w:rFonts w:ascii="Verdana" w:hAnsi="Verdana" w:cs="Helvetica"/>
          <w:b/>
          <w:bCs/>
          <w:color w:val="000000"/>
          <w:sz w:val="24"/>
          <w:szCs w:val="24"/>
        </w:rPr>
      </w:pPr>
    </w:p>
    <w:p w:rsidR="00735E37" w:rsidRPr="000C2C7F" w:rsidRDefault="00735E37" w:rsidP="00735E37">
      <w:pPr>
        <w:numPr>
          <w:ilvl w:val="0"/>
          <w:numId w:val="2"/>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Data Driven Testing Framework</w:t>
      </w:r>
    </w:p>
    <w:p w:rsidR="00735E37" w:rsidRPr="000C2C7F" w:rsidRDefault="00735E37" w:rsidP="00735E37">
      <w:pPr>
        <w:numPr>
          <w:ilvl w:val="0"/>
          <w:numId w:val="2"/>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Keyword Driven Testing Framework</w:t>
      </w:r>
    </w:p>
    <w:p w:rsidR="00735E37" w:rsidRPr="000C2C7F" w:rsidRDefault="00735E37" w:rsidP="00735E37">
      <w:pPr>
        <w:numPr>
          <w:ilvl w:val="0"/>
          <w:numId w:val="2"/>
        </w:num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Hybrid Testing Framework</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p>
    <w:p w:rsidR="00735E37" w:rsidRPr="000C2C7F" w:rsidRDefault="00735E37" w:rsidP="00735E37">
      <w:pPr>
        <w:shd w:val="clear" w:color="auto" w:fill="FFFFFF"/>
        <w:spacing w:after="0" w:line="267" w:lineRule="atLeast"/>
        <w:outlineLvl w:val="2"/>
        <w:rPr>
          <w:rFonts w:ascii="Verdana" w:eastAsia="Times New Roman" w:hAnsi="Verdana" w:cs="Helvetica"/>
          <w:b/>
          <w:bCs/>
          <w:color w:val="000000"/>
          <w:sz w:val="24"/>
          <w:szCs w:val="24"/>
        </w:rPr>
      </w:pPr>
      <w:r w:rsidRPr="000C2C7F">
        <w:rPr>
          <w:rFonts w:ascii="Verdana" w:eastAsia="Times New Roman" w:hAnsi="Verdana" w:cs="Helvetica"/>
          <w:b/>
          <w:bCs/>
          <w:color w:val="000000"/>
          <w:sz w:val="24"/>
          <w:szCs w:val="24"/>
        </w:rPr>
        <w:t>Data Driven Testing Framework</w:t>
      </w:r>
    </w:p>
    <w:p w:rsidR="00735E37" w:rsidRPr="000C2C7F" w:rsidRDefault="00735E37" w:rsidP="00735E37">
      <w:pPr>
        <w:shd w:val="clear" w:color="auto" w:fill="FFFFFF"/>
        <w:spacing w:after="369"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735E37" w:rsidRPr="000C2C7F" w:rsidRDefault="00735E37" w:rsidP="00735E37">
      <w:pPr>
        <w:shd w:val="clear" w:color="auto" w:fill="FFFFFF"/>
        <w:spacing w:after="369"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b/>
          <w:bCs/>
          <w:i/>
          <w:iCs/>
          <w:color w:val="222222"/>
          <w:sz w:val="24"/>
          <w:szCs w:val="24"/>
        </w:rPr>
        <w:t>Note</w:t>
      </w:r>
      <w:r w:rsidRPr="000C2C7F">
        <w:rPr>
          <w:rFonts w:ascii="Verdana" w:eastAsia="Times New Roman" w:hAnsi="Verdana" w:cs="Times New Roman"/>
          <w:color w:val="222222"/>
          <w:sz w:val="24"/>
          <w:szCs w:val="24"/>
        </w:rPr>
        <w:t>: The test data stored in an external file can belong to the matrix of expected value as well as matrix of input values.</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noProof/>
          <w:color w:val="777777"/>
          <w:sz w:val="24"/>
          <w:szCs w:val="24"/>
          <w:bdr w:val="none" w:sz="0" w:space="0" w:color="auto" w:frame="1"/>
        </w:rPr>
        <w:lastRenderedPageBreak/>
        <w:drawing>
          <wp:inline distT="0" distB="0" distL="0" distR="0">
            <wp:extent cx="4619625" cy="2047875"/>
            <wp:effectExtent l="0" t="0" r="9525" b="9525"/>
            <wp:docPr id="2" name="Picture 2" descr="Test Automation Frameworks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5">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2047875"/>
                    </a:xfrm>
                    <a:prstGeom prst="rect">
                      <a:avLst/>
                    </a:prstGeom>
                    <a:noFill/>
                    <a:ln>
                      <a:noFill/>
                    </a:ln>
                  </pic:spPr>
                </pic:pic>
              </a:graphicData>
            </a:graphic>
          </wp:inline>
        </w:drawing>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b/>
          <w:bCs/>
          <w:color w:val="222222"/>
          <w:sz w:val="24"/>
          <w:szCs w:val="24"/>
          <w:u w:val="single"/>
        </w:rPr>
        <w:t>Example</w:t>
      </w:r>
      <w:r w:rsidRPr="000C2C7F">
        <w:rPr>
          <w:rFonts w:ascii="Verdana" w:eastAsia="Times New Roman" w:hAnsi="Verdana" w:cs="Times New Roman"/>
          <w:b/>
          <w:bCs/>
          <w:color w:val="222222"/>
          <w:sz w:val="24"/>
          <w:szCs w:val="24"/>
        </w:rPr>
        <w:t>:</w:t>
      </w:r>
    </w:p>
    <w:p w:rsidR="00735E37" w:rsidRPr="000C2C7F" w:rsidRDefault="00735E37" w:rsidP="00735E37">
      <w:pPr>
        <w:shd w:val="clear" w:color="auto" w:fill="FFFFFF"/>
        <w:spacing w:after="369"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Let us understand the above mechanism with the help of an example.</w:t>
      </w:r>
    </w:p>
    <w:p w:rsidR="00735E37" w:rsidRPr="000C2C7F" w:rsidRDefault="00735E37" w:rsidP="00735E37">
      <w:pPr>
        <w:shd w:val="clear" w:color="auto" w:fill="FFFFFF"/>
        <w:spacing w:after="369" w:line="300" w:lineRule="atLeast"/>
        <w:rPr>
          <w:rFonts w:ascii="Verdana" w:eastAsia="Times New Roman" w:hAnsi="Verdana" w:cs="Times New Roman"/>
          <w:color w:val="222222"/>
          <w:sz w:val="24"/>
          <w:szCs w:val="24"/>
        </w:rPr>
      </w:pPr>
      <w:r w:rsidRPr="000C2C7F">
        <w:rPr>
          <w:rFonts w:ascii="Verdana" w:eastAsia="Times New Roman" w:hAnsi="Verdana" w:cs="Times New Roman"/>
          <w:color w:val="222222"/>
          <w:sz w:val="24"/>
          <w:szCs w:val="24"/>
        </w:rPr>
        <w:t>Let us consider the “Gmail – Login” Functionality.</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b/>
          <w:bCs/>
          <w:color w:val="222222"/>
          <w:sz w:val="24"/>
          <w:szCs w:val="24"/>
        </w:rPr>
        <w:t>Step 1:</w:t>
      </w:r>
      <w:r w:rsidRPr="000C2C7F">
        <w:rPr>
          <w:rFonts w:ascii="Verdana" w:eastAsia="Times New Roman" w:hAnsi="Verdana" w:cs="Times New Roman"/>
          <w:color w:val="222222"/>
          <w:sz w:val="24"/>
          <w:szCs w:val="24"/>
        </w:rPr>
        <w:t> First and the foremost step are to create an external file that stores the test data (Input data and Expected Data). Let us consider an excel sheet for instance.</w:t>
      </w:r>
    </w:p>
    <w:p w:rsidR="00735E37" w:rsidRPr="000C2C7F" w:rsidRDefault="00735E37" w:rsidP="00735E37">
      <w:pPr>
        <w:shd w:val="clear" w:color="auto" w:fill="FFFFFF"/>
        <w:spacing w:after="0" w:line="300" w:lineRule="atLeast"/>
        <w:rPr>
          <w:rFonts w:ascii="Verdana" w:eastAsia="Times New Roman" w:hAnsi="Verdana" w:cs="Times New Roman"/>
          <w:color w:val="222222"/>
          <w:sz w:val="24"/>
          <w:szCs w:val="24"/>
        </w:rPr>
      </w:pPr>
      <w:r w:rsidRPr="000C2C7F">
        <w:rPr>
          <w:rFonts w:ascii="Verdana" w:eastAsia="Times New Roman" w:hAnsi="Verdana" w:cs="Times New Roman"/>
          <w:noProof/>
          <w:color w:val="777777"/>
          <w:sz w:val="24"/>
          <w:szCs w:val="24"/>
          <w:bdr w:val="none" w:sz="0" w:space="0" w:color="auto" w:frame="1"/>
        </w:rPr>
        <w:drawing>
          <wp:inline distT="0" distB="0" distL="0" distR="0">
            <wp:extent cx="3038475" cy="1695450"/>
            <wp:effectExtent l="0" t="0" r="9525" b="0"/>
            <wp:docPr id="1" name="Picture 1" descr="Test Automation Frameworks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Automation Frameworks 6">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1695450"/>
                    </a:xfrm>
                    <a:prstGeom prst="rect">
                      <a:avLst/>
                    </a:prstGeom>
                    <a:noFill/>
                    <a:ln>
                      <a:noFill/>
                    </a:ln>
                  </pic:spPr>
                </pic:pic>
              </a:graphicData>
            </a:graphic>
          </wp:inline>
        </w:drawing>
      </w:r>
    </w:p>
    <w:p w:rsidR="00735E37" w:rsidRPr="000C2C7F" w:rsidRDefault="00735E37" w:rsidP="00735E37">
      <w:pPr>
        <w:shd w:val="clear" w:color="auto" w:fill="FFFFFF"/>
        <w:spacing w:after="105" w:line="300" w:lineRule="atLeast"/>
        <w:jc w:val="center"/>
        <w:rPr>
          <w:ins w:id="0" w:author="Unknown"/>
          <w:rFonts w:ascii="Verdana" w:eastAsia="Times New Roman" w:hAnsi="Verdana" w:cs="Times New Roman"/>
          <w:color w:val="222222"/>
          <w:sz w:val="24"/>
          <w:szCs w:val="24"/>
        </w:rPr>
      </w:pPr>
      <w:ins w:id="1" w:author="Unknown">
        <w:r w:rsidRPr="000C2C7F">
          <w:rPr>
            <w:rFonts w:ascii="Verdana" w:eastAsia="Times New Roman" w:hAnsi="Verdana" w:cs="Times New Roman"/>
            <w:color w:val="222222"/>
            <w:sz w:val="24"/>
            <w:szCs w:val="24"/>
          </w:rPr>
          <w:t>------------</w:t>
        </w:r>
      </w:ins>
      <w:r w:rsidRPr="000C2C7F">
        <w:rPr>
          <w:rFonts w:ascii="Verdana" w:eastAsia="Times New Roman" w:hAnsi="Verdana" w:cs="Times New Roman"/>
          <w:color w:val="222222"/>
          <w:sz w:val="24"/>
          <w:szCs w:val="24"/>
        </w:rPr>
        <w:br/>
      </w:r>
    </w:p>
    <w:p w:rsidR="00735E37" w:rsidRPr="000C2C7F" w:rsidRDefault="00735E37" w:rsidP="00735E37">
      <w:pPr>
        <w:shd w:val="clear" w:color="auto" w:fill="FFFFFF"/>
        <w:spacing w:after="0" w:line="300" w:lineRule="atLeast"/>
        <w:rPr>
          <w:ins w:id="2" w:author="Unknown"/>
          <w:rFonts w:ascii="Verdana" w:eastAsia="Times New Roman" w:hAnsi="Verdana" w:cs="Times New Roman"/>
          <w:color w:val="222222"/>
          <w:sz w:val="24"/>
          <w:szCs w:val="24"/>
        </w:rPr>
      </w:pPr>
      <w:ins w:id="3" w:author="Unknown">
        <w:r w:rsidRPr="000C2C7F">
          <w:rPr>
            <w:rFonts w:ascii="Verdana" w:eastAsia="Times New Roman" w:hAnsi="Verdana" w:cs="Times New Roman"/>
            <w:b/>
            <w:bCs/>
            <w:color w:val="222222"/>
            <w:sz w:val="24"/>
            <w:szCs w:val="24"/>
          </w:rPr>
          <w:t>Step 2:</w:t>
        </w:r>
        <w:r w:rsidRPr="000C2C7F">
          <w:rPr>
            <w:rFonts w:ascii="Verdana" w:eastAsia="Times New Roman" w:hAnsi="Verdana" w:cs="Times New Roman"/>
            <w:color w:val="222222"/>
            <w:sz w:val="24"/>
            <w:szCs w:val="24"/>
          </w:rPr>
          <w:t> The next step is to populate the test data into Automation test Script. For this purpose several API’s can be used to read the test data.</w:t>
        </w:r>
      </w:ins>
    </w:p>
    <w:tbl>
      <w:tblPr>
        <w:tblW w:w="0" w:type="auto"/>
        <w:tblCellSpacing w:w="15" w:type="dxa"/>
        <w:tblCellMar>
          <w:top w:w="15" w:type="dxa"/>
          <w:left w:w="15" w:type="dxa"/>
          <w:bottom w:w="15" w:type="dxa"/>
          <w:right w:w="15" w:type="dxa"/>
        </w:tblCellMar>
        <w:tblLook w:val="04A0"/>
      </w:tblPr>
      <w:tblGrid>
        <w:gridCol w:w="228"/>
        <w:gridCol w:w="9036"/>
        <w:gridCol w:w="45"/>
      </w:tblGrid>
      <w:tr w:rsidR="00735E37" w:rsidRPr="000C2C7F" w:rsidTr="00735E37">
        <w:trPr>
          <w:gridAfter w:val="1"/>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sz w:val="24"/>
                <w:szCs w:val="24"/>
              </w:rPr>
              <w:t>public</w:t>
            </w:r>
            <w:r w:rsidRPr="000C2C7F">
              <w:rPr>
                <w:rFonts w:ascii="Verdana" w:eastAsia="Times New Roman" w:hAnsi="Verdana" w:cs="Times New Roman"/>
                <w:sz w:val="24"/>
                <w:szCs w:val="24"/>
              </w:rPr>
              <w:t> </w:t>
            </w:r>
            <w:r w:rsidRPr="000C2C7F">
              <w:rPr>
                <w:rFonts w:ascii="Verdana" w:eastAsia="Times New Roman" w:hAnsi="Verdana" w:cs="Courier New"/>
                <w:sz w:val="24"/>
                <w:szCs w:val="24"/>
              </w:rPr>
              <w:t>void</w:t>
            </w:r>
            <w:r w:rsidRPr="000C2C7F">
              <w:rPr>
                <w:rFonts w:ascii="Verdana" w:eastAsia="Times New Roman" w:hAnsi="Verdana" w:cs="Times New Roman"/>
                <w:sz w:val="24"/>
                <w:szCs w:val="24"/>
              </w:rPr>
              <w:t> </w:t>
            </w:r>
            <w:proofErr w:type="spellStart"/>
            <w:r w:rsidRPr="000C2C7F">
              <w:rPr>
                <w:rFonts w:ascii="Verdana" w:eastAsia="Times New Roman" w:hAnsi="Verdana" w:cs="Courier New"/>
                <w:sz w:val="24"/>
                <w:szCs w:val="24"/>
              </w:rPr>
              <w:t>readTD</w:t>
            </w:r>
            <w:proofErr w:type="spellEnd"/>
            <w:r w:rsidRPr="000C2C7F">
              <w:rPr>
                <w:rFonts w:ascii="Verdana" w:eastAsia="Times New Roman" w:hAnsi="Verdana" w:cs="Courier New"/>
                <w:sz w:val="24"/>
                <w:szCs w:val="24"/>
              </w:rPr>
              <w:t xml:space="preserve">(String </w:t>
            </w:r>
            <w:proofErr w:type="spellStart"/>
            <w:r w:rsidRPr="000C2C7F">
              <w:rPr>
                <w:rFonts w:ascii="Verdana" w:eastAsia="Times New Roman" w:hAnsi="Verdana" w:cs="Courier New"/>
                <w:sz w:val="24"/>
                <w:szCs w:val="24"/>
              </w:rPr>
              <w:t>TestData</w:t>
            </w:r>
            <w:proofErr w:type="spellEnd"/>
            <w:r w:rsidRPr="000C2C7F">
              <w:rPr>
                <w:rFonts w:ascii="Verdana" w:eastAsia="Times New Roman" w:hAnsi="Verdana" w:cs="Courier New"/>
                <w:sz w:val="24"/>
                <w:szCs w:val="24"/>
              </w:rPr>
              <w:t xml:space="preserve">, String </w:t>
            </w:r>
            <w:proofErr w:type="spellStart"/>
            <w:r w:rsidRPr="000C2C7F">
              <w:rPr>
                <w:rFonts w:ascii="Verdana" w:eastAsia="Times New Roman" w:hAnsi="Verdana" w:cs="Courier New"/>
                <w:sz w:val="24"/>
                <w:szCs w:val="24"/>
              </w:rPr>
              <w:t>testcase</w:t>
            </w:r>
            <w:proofErr w:type="spellEnd"/>
            <w:r w:rsidRPr="000C2C7F">
              <w:rPr>
                <w:rFonts w:ascii="Verdana" w:eastAsia="Times New Roman" w:hAnsi="Verdana" w:cs="Courier New"/>
                <w:sz w:val="24"/>
                <w:szCs w:val="24"/>
              </w:rPr>
              <w:t>)throws</w:t>
            </w:r>
            <w:r w:rsidRPr="000C2C7F">
              <w:rPr>
                <w:rFonts w:ascii="Verdana" w:eastAsia="Times New Roman" w:hAnsi="Verdana" w:cs="Times New Roman"/>
                <w:sz w:val="24"/>
                <w:szCs w:val="24"/>
              </w:rPr>
              <w:t> </w:t>
            </w:r>
            <w:r w:rsidRPr="000C2C7F">
              <w:rPr>
                <w:rFonts w:ascii="Verdana" w:eastAsia="Times New Roman" w:hAnsi="Verdana" w:cs="Courier New"/>
                <w:sz w:val="24"/>
                <w:szCs w:val="24"/>
              </w:rPr>
              <w:t>Exception {</w:t>
            </w:r>
          </w:p>
        </w:tc>
      </w:tr>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2</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TestData=readConfigData(configFileName,"TestData",driver);</w:t>
            </w:r>
          </w:p>
        </w:tc>
      </w:tr>
    </w:tbl>
    <w:p w:rsidR="00735E37" w:rsidRPr="000C2C7F" w:rsidRDefault="00735E37" w:rsidP="00735E37">
      <w:pPr>
        <w:spacing w:after="0" w:line="240" w:lineRule="auto"/>
        <w:rPr>
          <w:ins w:id="4"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228"/>
        <w:gridCol w:w="9177"/>
        <w:gridCol w:w="45"/>
      </w:tblGrid>
      <w:tr w:rsidR="00735E37" w:rsidRPr="000C2C7F" w:rsidTr="00735E37">
        <w:trPr>
          <w:gridAfter w:val="1"/>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3</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testcase=readConfigData(configFileName,"testcase",driver);</w:t>
            </w:r>
          </w:p>
        </w:tc>
      </w:tr>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4</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proofErr w:type="spellStart"/>
            <w:r w:rsidRPr="000C2C7F">
              <w:rPr>
                <w:rFonts w:ascii="Verdana" w:eastAsia="Times New Roman" w:hAnsi="Verdana" w:cs="Courier New"/>
                <w:sz w:val="24"/>
                <w:szCs w:val="24"/>
              </w:rPr>
              <w:t>FileInputStreamtd_filepath</w:t>
            </w:r>
            <w:proofErr w:type="spellEnd"/>
            <w:r w:rsidRPr="000C2C7F">
              <w:rPr>
                <w:rFonts w:ascii="Verdana" w:eastAsia="Times New Roman" w:hAnsi="Verdana" w:cs="Courier New"/>
                <w:sz w:val="24"/>
                <w:szCs w:val="24"/>
              </w:rPr>
              <w:t xml:space="preserve"> = new</w:t>
            </w:r>
            <w:r w:rsidRPr="000C2C7F">
              <w:rPr>
                <w:rFonts w:ascii="Verdana" w:eastAsia="Times New Roman" w:hAnsi="Verdana" w:cs="Times New Roman"/>
                <w:sz w:val="24"/>
                <w:szCs w:val="24"/>
              </w:rPr>
              <w:t> </w:t>
            </w:r>
            <w:proofErr w:type="spellStart"/>
            <w:r w:rsidRPr="000C2C7F">
              <w:rPr>
                <w:rFonts w:ascii="Verdana" w:eastAsia="Times New Roman" w:hAnsi="Verdana" w:cs="Courier New"/>
                <w:sz w:val="24"/>
                <w:szCs w:val="24"/>
              </w:rPr>
              <w:t>FileInputStream</w:t>
            </w:r>
            <w:proofErr w:type="spellEnd"/>
            <w:r w:rsidRPr="000C2C7F">
              <w:rPr>
                <w:rFonts w:ascii="Verdana" w:eastAsia="Times New Roman" w:hAnsi="Verdana" w:cs="Courier New"/>
                <w:sz w:val="24"/>
                <w:szCs w:val="24"/>
              </w:rPr>
              <w:t>(</w:t>
            </w:r>
            <w:proofErr w:type="spellStart"/>
            <w:r w:rsidRPr="000C2C7F">
              <w:rPr>
                <w:rFonts w:ascii="Verdana" w:eastAsia="Times New Roman" w:hAnsi="Verdana" w:cs="Courier New"/>
                <w:sz w:val="24"/>
                <w:szCs w:val="24"/>
              </w:rPr>
              <w:t>TestData</w:t>
            </w:r>
            <w:proofErr w:type="spellEnd"/>
            <w:r w:rsidRPr="000C2C7F">
              <w:rPr>
                <w:rFonts w:ascii="Verdana" w:eastAsia="Times New Roman" w:hAnsi="Verdana" w:cs="Courier New"/>
                <w:sz w:val="24"/>
                <w:szCs w:val="24"/>
              </w:rPr>
              <w:t>);</w:t>
            </w:r>
          </w:p>
        </w:tc>
      </w:tr>
    </w:tbl>
    <w:p w:rsidR="00735E37" w:rsidRPr="000C2C7F" w:rsidRDefault="00735E37" w:rsidP="00735E37">
      <w:pPr>
        <w:spacing w:after="0" w:line="240" w:lineRule="auto"/>
        <w:rPr>
          <w:ins w:id="5"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228"/>
        <w:gridCol w:w="9177"/>
        <w:gridCol w:w="45"/>
      </w:tblGrid>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5</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 xml:space="preserve">Workbook </w:t>
            </w:r>
            <w:proofErr w:type="spellStart"/>
            <w:r w:rsidRPr="000C2C7F">
              <w:rPr>
                <w:rFonts w:ascii="Verdana" w:eastAsia="Times New Roman" w:hAnsi="Verdana" w:cs="Courier New"/>
                <w:sz w:val="24"/>
                <w:szCs w:val="24"/>
              </w:rPr>
              <w:t>td_work</w:t>
            </w:r>
            <w:proofErr w:type="spellEnd"/>
            <w:r w:rsidRPr="000C2C7F">
              <w:rPr>
                <w:rFonts w:ascii="Verdana" w:eastAsia="Times New Roman" w:hAnsi="Verdana" w:cs="Courier New"/>
                <w:sz w:val="24"/>
                <w:szCs w:val="24"/>
              </w:rPr>
              <w:t xml:space="preserve"> =</w:t>
            </w:r>
            <w:proofErr w:type="spellStart"/>
            <w:r w:rsidRPr="000C2C7F">
              <w:rPr>
                <w:rFonts w:ascii="Verdana" w:eastAsia="Times New Roman" w:hAnsi="Verdana" w:cs="Courier New"/>
                <w:sz w:val="24"/>
                <w:szCs w:val="24"/>
              </w:rPr>
              <w:t>Workbook.getWorkbook</w:t>
            </w:r>
            <w:proofErr w:type="spellEnd"/>
            <w:r w:rsidRPr="000C2C7F">
              <w:rPr>
                <w:rFonts w:ascii="Verdana" w:eastAsia="Times New Roman" w:hAnsi="Verdana" w:cs="Courier New"/>
                <w:sz w:val="24"/>
                <w:szCs w:val="24"/>
              </w:rPr>
              <w:t>(</w:t>
            </w:r>
            <w:proofErr w:type="spellStart"/>
            <w:r w:rsidRPr="000C2C7F">
              <w:rPr>
                <w:rFonts w:ascii="Verdana" w:eastAsia="Times New Roman" w:hAnsi="Verdana" w:cs="Courier New"/>
                <w:sz w:val="24"/>
                <w:szCs w:val="24"/>
              </w:rPr>
              <w:t>td_filepath</w:t>
            </w:r>
            <w:proofErr w:type="spellEnd"/>
            <w:r w:rsidRPr="000C2C7F">
              <w:rPr>
                <w:rFonts w:ascii="Verdana" w:eastAsia="Times New Roman" w:hAnsi="Verdana" w:cs="Courier New"/>
                <w:sz w:val="24"/>
                <w:szCs w:val="24"/>
              </w:rPr>
              <w:t>);      </w:t>
            </w:r>
          </w:p>
        </w:tc>
      </w:tr>
      <w:tr w:rsidR="00735E37" w:rsidRPr="000C2C7F" w:rsidTr="00735E37">
        <w:trPr>
          <w:gridAfter w:val="1"/>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6</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 xml:space="preserve">Sheet </w:t>
            </w:r>
            <w:proofErr w:type="spellStart"/>
            <w:r w:rsidRPr="000C2C7F">
              <w:rPr>
                <w:rFonts w:ascii="Verdana" w:eastAsia="Times New Roman" w:hAnsi="Verdana" w:cs="Courier New"/>
                <w:sz w:val="24"/>
                <w:szCs w:val="24"/>
              </w:rPr>
              <w:t>td_sheet</w:t>
            </w:r>
            <w:proofErr w:type="spellEnd"/>
            <w:r w:rsidRPr="000C2C7F">
              <w:rPr>
                <w:rFonts w:ascii="Verdana" w:eastAsia="Times New Roman" w:hAnsi="Verdana" w:cs="Courier New"/>
                <w:sz w:val="24"/>
                <w:szCs w:val="24"/>
              </w:rPr>
              <w:t xml:space="preserve"> = </w:t>
            </w:r>
            <w:proofErr w:type="spellStart"/>
            <w:r w:rsidRPr="000C2C7F">
              <w:rPr>
                <w:rFonts w:ascii="Verdana" w:eastAsia="Times New Roman" w:hAnsi="Verdana" w:cs="Courier New"/>
                <w:sz w:val="24"/>
                <w:szCs w:val="24"/>
              </w:rPr>
              <w:t>td_work.getSheet</w:t>
            </w:r>
            <w:proofErr w:type="spellEnd"/>
            <w:r w:rsidRPr="000C2C7F">
              <w:rPr>
                <w:rFonts w:ascii="Verdana" w:eastAsia="Times New Roman" w:hAnsi="Verdana" w:cs="Courier New"/>
                <w:sz w:val="24"/>
                <w:szCs w:val="24"/>
              </w:rPr>
              <w:t>(0);</w:t>
            </w:r>
          </w:p>
        </w:tc>
      </w:tr>
    </w:tbl>
    <w:p w:rsidR="00735E37" w:rsidRPr="000C2C7F" w:rsidRDefault="00735E37" w:rsidP="00735E37">
      <w:pPr>
        <w:spacing w:after="0" w:line="240" w:lineRule="auto"/>
        <w:rPr>
          <w:ins w:id="6"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228"/>
        <w:gridCol w:w="4604"/>
      </w:tblGrid>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7</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if(counter==0)</w:t>
            </w:r>
          </w:p>
        </w:tc>
      </w:tr>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lastRenderedPageBreak/>
              <w:t>8</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             </w:t>
            </w:r>
          </w:p>
        </w:tc>
      </w:tr>
    </w:tbl>
    <w:p w:rsidR="00735E37" w:rsidRPr="000C2C7F" w:rsidRDefault="00735E37" w:rsidP="00735E37">
      <w:pPr>
        <w:spacing w:after="0" w:line="240" w:lineRule="auto"/>
        <w:rPr>
          <w:ins w:id="7"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190"/>
        <w:gridCol w:w="972"/>
        <w:gridCol w:w="8243"/>
        <w:gridCol w:w="45"/>
      </w:tblGrid>
      <w:tr w:rsidR="00735E37" w:rsidRPr="000C2C7F" w:rsidTr="00735E37">
        <w:trPr>
          <w:gridAfter w:val="1"/>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9</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for</w:t>
            </w:r>
            <w:r w:rsidRPr="000C2C7F">
              <w:rPr>
                <w:rFonts w:ascii="Verdana" w:eastAsia="Times New Roman" w:hAnsi="Verdana" w:cs="Times New Roman"/>
                <w:sz w:val="24"/>
                <w:szCs w:val="24"/>
              </w:rPr>
              <w:t> </w:t>
            </w:r>
            <w:r w:rsidRPr="000C2C7F">
              <w:rPr>
                <w:rFonts w:ascii="Verdana" w:eastAsia="Times New Roman" w:hAnsi="Verdana" w:cs="Courier New"/>
                <w:sz w:val="24"/>
                <w:szCs w:val="24"/>
              </w:rPr>
              <w:t>(</w:t>
            </w:r>
            <w:proofErr w:type="spellStart"/>
            <w:r w:rsidRPr="000C2C7F">
              <w:rPr>
                <w:rFonts w:ascii="Verdana" w:eastAsia="Times New Roman" w:hAnsi="Verdana" w:cs="Courier New"/>
                <w:sz w:val="24"/>
                <w:szCs w:val="24"/>
              </w:rPr>
              <w:t>int</w:t>
            </w:r>
            <w:proofErr w:type="spellEnd"/>
            <w:r w:rsidRPr="000C2C7F">
              <w:rPr>
                <w:rFonts w:ascii="Verdana" w:eastAsia="Times New Roman" w:hAnsi="Verdana" w:cs="Times New Roman"/>
                <w:sz w:val="24"/>
                <w:szCs w:val="24"/>
              </w:rPr>
              <w:t> </w:t>
            </w:r>
            <w:proofErr w:type="spellStart"/>
            <w:r w:rsidRPr="000C2C7F">
              <w:rPr>
                <w:rFonts w:ascii="Verdana" w:eastAsia="Times New Roman" w:hAnsi="Verdana" w:cs="Courier New"/>
                <w:sz w:val="24"/>
                <w:szCs w:val="24"/>
              </w:rPr>
              <w:t>i</w:t>
            </w:r>
            <w:proofErr w:type="spellEnd"/>
            <w:r w:rsidRPr="000C2C7F">
              <w:rPr>
                <w:rFonts w:ascii="Verdana" w:eastAsia="Times New Roman" w:hAnsi="Verdana" w:cs="Courier New"/>
                <w:sz w:val="24"/>
                <w:szCs w:val="24"/>
              </w:rPr>
              <w:t xml:space="preserve"> = 1,j = 1; </w:t>
            </w:r>
            <w:proofErr w:type="spellStart"/>
            <w:r w:rsidRPr="000C2C7F">
              <w:rPr>
                <w:rFonts w:ascii="Verdana" w:eastAsia="Times New Roman" w:hAnsi="Verdana" w:cs="Courier New"/>
                <w:sz w:val="24"/>
                <w:szCs w:val="24"/>
              </w:rPr>
              <w:t>i</w:t>
            </w:r>
            <w:proofErr w:type="spellEnd"/>
            <w:r w:rsidRPr="000C2C7F">
              <w:rPr>
                <w:rFonts w:ascii="Verdana" w:eastAsia="Times New Roman" w:hAnsi="Verdana" w:cs="Courier New"/>
                <w:sz w:val="24"/>
                <w:szCs w:val="24"/>
              </w:rPr>
              <w:t xml:space="preserve"> &lt;= </w:t>
            </w:r>
            <w:proofErr w:type="spellStart"/>
            <w:r w:rsidRPr="000C2C7F">
              <w:rPr>
                <w:rFonts w:ascii="Verdana" w:eastAsia="Times New Roman" w:hAnsi="Verdana" w:cs="Courier New"/>
                <w:sz w:val="24"/>
                <w:szCs w:val="24"/>
              </w:rPr>
              <w:t>td_sheet.getRows</w:t>
            </w:r>
            <w:proofErr w:type="spellEnd"/>
            <w:r w:rsidRPr="000C2C7F">
              <w:rPr>
                <w:rFonts w:ascii="Verdana" w:eastAsia="Times New Roman" w:hAnsi="Verdana" w:cs="Courier New"/>
                <w:sz w:val="24"/>
                <w:szCs w:val="24"/>
              </w:rPr>
              <w:t xml:space="preserve">()-1; </w:t>
            </w:r>
            <w:proofErr w:type="spellStart"/>
            <w:r w:rsidRPr="000C2C7F">
              <w:rPr>
                <w:rFonts w:ascii="Verdana" w:eastAsia="Times New Roman" w:hAnsi="Verdana" w:cs="Courier New"/>
                <w:sz w:val="24"/>
                <w:szCs w:val="24"/>
              </w:rPr>
              <w:t>i</w:t>
            </w:r>
            <w:proofErr w:type="spellEnd"/>
            <w:r w:rsidRPr="000C2C7F">
              <w:rPr>
                <w:rFonts w:ascii="Verdana" w:eastAsia="Times New Roman" w:hAnsi="Verdana" w:cs="Courier New"/>
                <w:sz w:val="24"/>
                <w:szCs w:val="24"/>
              </w:rPr>
              <w:t>++){</w:t>
            </w:r>
          </w:p>
        </w:tc>
      </w:tr>
      <w:tr w:rsidR="00735E37" w:rsidRPr="000C2C7F" w:rsidTr="00735E37">
        <w:trPr>
          <w:tblCellSpacing w:w="15" w:type="dxa"/>
        </w:trPr>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10</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if(td_sheet.getCell(0,i).getContents().equalsIgnoreCase(testcase)){</w:t>
            </w:r>
          </w:p>
        </w:tc>
      </w:tr>
    </w:tbl>
    <w:p w:rsidR="00735E37" w:rsidRPr="000C2C7F" w:rsidRDefault="00735E37" w:rsidP="00735E37">
      <w:pPr>
        <w:spacing w:after="0" w:line="240" w:lineRule="auto"/>
        <w:rPr>
          <w:ins w:id="8"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381"/>
        <w:gridCol w:w="30"/>
        <w:gridCol w:w="8972"/>
        <w:gridCol w:w="45"/>
      </w:tblGrid>
      <w:tr w:rsidR="00735E37" w:rsidRPr="000C2C7F" w:rsidTr="00735E37">
        <w:trPr>
          <w:gridAfter w:val="1"/>
          <w:tblCellSpacing w:w="15" w:type="dxa"/>
        </w:trPr>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11</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proofErr w:type="spellStart"/>
            <w:r w:rsidRPr="000C2C7F">
              <w:rPr>
                <w:rFonts w:ascii="Verdana" w:eastAsia="Times New Roman" w:hAnsi="Verdana" w:cs="Courier New"/>
                <w:sz w:val="24"/>
                <w:szCs w:val="24"/>
              </w:rPr>
              <w:t>startrow</w:t>
            </w:r>
            <w:proofErr w:type="spellEnd"/>
            <w:r w:rsidRPr="000C2C7F">
              <w:rPr>
                <w:rFonts w:ascii="Verdana" w:eastAsia="Times New Roman" w:hAnsi="Verdana" w:cs="Courier New"/>
                <w:sz w:val="24"/>
                <w:szCs w:val="24"/>
              </w:rPr>
              <w:t xml:space="preserve"> = </w:t>
            </w:r>
            <w:proofErr w:type="spellStart"/>
            <w:r w:rsidRPr="000C2C7F">
              <w:rPr>
                <w:rFonts w:ascii="Verdana" w:eastAsia="Times New Roman" w:hAnsi="Verdana" w:cs="Courier New"/>
                <w:sz w:val="24"/>
                <w:szCs w:val="24"/>
              </w:rPr>
              <w:t>i</w:t>
            </w:r>
            <w:proofErr w:type="spellEnd"/>
            <w:r w:rsidRPr="000C2C7F">
              <w:rPr>
                <w:rFonts w:ascii="Verdana" w:eastAsia="Times New Roman" w:hAnsi="Verdana" w:cs="Courier New"/>
                <w:sz w:val="24"/>
                <w:szCs w:val="24"/>
              </w:rPr>
              <w:t>;</w:t>
            </w:r>
          </w:p>
        </w:tc>
      </w:tr>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12</w:t>
            </w:r>
          </w:p>
        </w:tc>
        <w:tc>
          <w:tcPr>
            <w:tcW w:w="0" w:type="auto"/>
            <w:gridSpan w:val="3"/>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arrayList.add(td_sheet.getCell(j,i).getContents());</w:t>
            </w:r>
          </w:p>
        </w:tc>
      </w:tr>
    </w:tbl>
    <w:p w:rsidR="00735E37" w:rsidRPr="000C2C7F" w:rsidRDefault="00735E37" w:rsidP="00735E37">
      <w:pPr>
        <w:spacing w:after="0" w:line="240" w:lineRule="auto"/>
        <w:rPr>
          <w:ins w:id="9"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341"/>
        <w:gridCol w:w="34"/>
        <w:gridCol w:w="9075"/>
      </w:tblGrid>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13</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testdata_value.add(td_sheet.getCell(j+1,i).getContents());}}</w:t>
            </w:r>
          </w:p>
        </w:tc>
      </w:tr>
      <w:tr w:rsidR="00735E37" w:rsidRPr="000C2C7F" w:rsidTr="00735E37">
        <w:trPr>
          <w:tblCellSpacing w:w="15" w:type="dxa"/>
        </w:trPr>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14</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for</w:t>
            </w:r>
            <w:r w:rsidRPr="000C2C7F">
              <w:rPr>
                <w:rFonts w:ascii="Verdana" w:eastAsia="Times New Roman" w:hAnsi="Verdana" w:cs="Times New Roman"/>
                <w:sz w:val="24"/>
                <w:szCs w:val="24"/>
              </w:rPr>
              <w:t> </w:t>
            </w:r>
            <w:r w:rsidRPr="000C2C7F">
              <w:rPr>
                <w:rFonts w:ascii="Verdana" w:eastAsia="Times New Roman" w:hAnsi="Verdana" w:cs="Courier New"/>
                <w:sz w:val="24"/>
                <w:szCs w:val="24"/>
              </w:rPr>
              <w:t>(</w:t>
            </w:r>
            <w:proofErr w:type="spellStart"/>
            <w:r w:rsidRPr="000C2C7F">
              <w:rPr>
                <w:rFonts w:ascii="Verdana" w:eastAsia="Times New Roman" w:hAnsi="Verdana" w:cs="Courier New"/>
                <w:sz w:val="24"/>
                <w:szCs w:val="24"/>
              </w:rPr>
              <w:t>int</w:t>
            </w:r>
            <w:proofErr w:type="spellEnd"/>
            <w:r w:rsidRPr="000C2C7F">
              <w:rPr>
                <w:rFonts w:ascii="Verdana" w:eastAsia="Times New Roman" w:hAnsi="Verdana" w:cs="Times New Roman"/>
                <w:sz w:val="24"/>
                <w:szCs w:val="24"/>
              </w:rPr>
              <w:t> </w:t>
            </w:r>
            <w:r w:rsidRPr="000C2C7F">
              <w:rPr>
                <w:rFonts w:ascii="Verdana" w:eastAsia="Times New Roman" w:hAnsi="Verdana" w:cs="Courier New"/>
                <w:sz w:val="24"/>
                <w:szCs w:val="24"/>
              </w:rPr>
              <w:t xml:space="preserve">j = 0, k = </w:t>
            </w:r>
            <w:proofErr w:type="spellStart"/>
            <w:r w:rsidRPr="000C2C7F">
              <w:rPr>
                <w:rFonts w:ascii="Verdana" w:eastAsia="Times New Roman" w:hAnsi="Verdana" w:cs="Courier New"/>
                <w:sz w:val="24"/>
                <w:szCs w:val="24"/>
              </w:rPr>
              <w:t>startrow</w:t>
            </w:r>
            <w:proofErr w:type="spellEnd"/>
            <w:r w:rsidRPr="000C2C7F">
              <w:rPr>
                <w:rFonts w:ascii="Verdana" w:eastAsia="Times New Roman" w:hAnsi="Verdana" w:cs="Courier New"/>
                <w:sz w:val="24"/>
                <w:szCs w:val="24"/>
              </w:rPr>
              <w:t xml:space="preserve"> +1; k &lt;= </w:t>
            </w:r>
            <w:proofErr w:type="spellStart"/>
            <w:r w:rsidRPr="000C2C7F">
              <w:rPr>
                <w:rFonts w:ascii="Verdana" w:eastAsia="Times New Roman" w:hAnsi="Verdana" w:cs="Courier New"/>
                <w:sz w:val="24"/>
                <w:szCs w:val="24"/>
              </w:rPr>
              <w:t>td_sheet.getRows</w:t>
            </w:r>
            <w:proofErr w:type="spellEnd"/>
            <w:r w:rsidRPr="000C2C7F">
              <w:rPr>
                <w:rFonts w:ascii="Verdana" w:eastAsia="Times New Roman" w:hAnsi="Verdana" w:cs="Courier New"/>
                <w:sz w:val="24"/>
                <w:szCs w:val="24"/>
              </w:rPr>
              <w:t>()-1; k++){</w:t>
            </w:r>
          </w:p>
        </w:tc>
      </w:tr>
    </w:tbl>
    <w:p w:rsidR="00735E37" w:rsidRPr="000C2C7F" w:rsidRDefault="00735E37" w:rsidP="00735E37">
      <w:pPr>
        <w:spacing w:after="0" w:line="240" w:lineRule="auto"/>
        <w:rPr>
          <w:ins w:id="10"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337"/>
        <w:gridCol w:w="60"/>
        <w:gridCol w:w="9053"/>
      </w:tblGrid>
      <w:tr w:rsidR="00735E37" w:rsidRPr="000C2C7F" w:rsidTr="00735E37">
        <w:trPr>
          <w:tblCellSpacing w:w="15" w:type="dxa"/>
        </w:trPr>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15</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if(td_sheet.getCell(j,k).getContents()==""){</w:t>
            </w:r>
          </w:p>
        </w:tc>
      </w:tr>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16</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arrayList.add(td_sheet.getCell(j+1,k).getContents());</w:t>
            </w:r>
          </w:p>
        </w:tc>
      </w:tr>
    </w:tbl>
    <w:p w:rsidR="00735E37" w:rsidRPr="000C2C7F" w:rsidRDefault="00735E37" w:rsidP="00735E37">
      <w:pPr>
        <w:spacing w:after="0" w:line="240" w:lineRule="auto"/>
        <w:rPr>
          <w:ins w:id="11"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310"/>
        <w:gridCol w:w="37"/>
        <w:gridCol w:w="9058"/>
        <w:gridCol w:w="45"/>
      </w:tblGrid>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17</w:t>
            </w:r>
          </w:p>
        </w:tc>
        <w:tc>
          <w:tcPr>
            <w:tcW w:w="0" w:type="auto"/>
            <w:gridSpan w:val="3"/>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testdata_value.add(td_sheet.getCell(j+2,k).getContents());}}  </w:t>
            </w:r>
          </w:p>
        </w:tc>
      </w:tr>
      <w:tr w:rsidR="00735E37" w:rsidRPr="000C2C7F" w:rsidTr="00735E37">
        <w:trPr>
          <w:gridAfter w:val="1"/>
          <w:tblCellSpacing w:w="15" w:type="dxa"/>
        </w:trPr>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18</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w:t>
            </w:r>
          </w:p>
        </w:tc>
      </w:tr>
    </w:tbl>
    <w:p w:rsidR="00735E37" w:rsidRPr="000C2C7F" w:rsidRDefault="00735E37" w:rsidP="00735E37">
      <w:pPr>
        <w:spacing w:after="0" w:line="240" w:lineRule="auto"/>
        <w:rPr>
          <w:ins w:id="12" w:author="Unknown"/>
          <w:rFonts w:ascii="Verdana" w:eastAsia="Times New Roman" w:hAnsi="Verdana" w:cs="Times New Roman"/>
          <w:vanish/>
          <w:color w:val="222222"/>
          <w:sz w:val="24"/>
          <w:szCs w:val="24"/>
        </w:rPr>
      </w:pPr>
    </w:p>
    <w:tbl>
      <w:tblPr>
        <w:tblW w:w="0" w:type="auto"/>
        <w:tblCellSpacing w:w="15" w:type="dxa"/>
        <w:tblCellMar>
          <w:top w:w="15" w:type="dxa"/>
          <w:left w:w="15" w:type="dxa"/>
          <w:bottom w:w="15" w:type="dxa"/>
          <w:right w:w="15" w:type="dxa"/>
        </w:tblCellMar>
        <w:tblLook w:val="04A0"/>
      </w:tblPr>
      <w:tblGrid>
        <w:gridCol w:w="381"/>
        <w:gridCol w:w="4147"/>
        <w:gridCol w:w="45"/>
      </w:tblGrid>
      <w:tr w:rsidR="00735E37" w:rsidRPr="000C2C7F" w:rsidTr="00735E37">
        <w:trPr>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19</w:t>
            </w:r>
          </w:p>
        </w:tc>
        <w:tc>
          <w:tcPr>
            <w:tcW w:w="0" w:type="auto"/>
            <w:gridSpan w:val="2"/>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                                </w:t>
            </w:r>
            <w:r w:rsidRPr="000C2C7F">
              <w:rPr>
                <w:rFonts w:ascii="Verdana" w:eastAsia="Times New Roman" w:hAnsi="Verdana" w:cs="Courier New"/>
                <w:sz w:val="24"/>
                <w:szCs w:val="24"/>
              </w:rPr>
              <w:t>counter++;</w:t>
            </w:r>
          </w:p>
        </w:tc>
      </w:tr>
      <w:tr w:rsidR="00735E37" w:rsidRPr="000C2C7F" w:rsidTr="00735E37">
        <w:trPr>
          <w:gridAfter w:val="1"/>
          <w:tblCellSpacing w:w="15" w:type="dxa"/>
        </w:trPr>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color w:val="009900"/>
                <w:sz w:val="24"/>
                <w:szCs w:val="24"/>
              </w:rPr>
              <w:t>20</w:t>
            </w:r>
          </w:p>
        </w:tc>
        <w:tc>
          <w:tcPr>
            <w:tcW w:w="0" w:type="auto"/>
            <w:vAlign w:val="center"/>
            <w:hideMark/>
          </w:tcPr>
          <w:p w:rsidR="00735E37" w:rsidRPr="000C2C7F" w:rsidRDefault="00735E37" w:rsidP="00735E37">
            <w:pPr>
              <w:spacing w:after="0" w:line="240" w:lineRule="auto"/>
              <w:rPr>
                <w:rFonts w:ascii="Verdana" w:eastAsia="Times New Roman" w:hAnsi="Verdana" w:cs="Times New Roman"/>
                <w:sz w:val="24"/>
                <w:szCs w:val="24"/>
              </w:rPr>
            </w:pPr>
            <w:r w:rsidRPr="000C2C7F">
              <w:rPr>
                <w:rFonts w:ascii="Verdana" w:eastAsia="Times New Roman" w:hAnsi="Verdana" w:cs="Courier New"/>
                <w:sz w:val="24"/>
                <w:szCs w:val="24"/>
              </w:rPr>
              <w:t>}</w:t>
            </w:r>
          </w:p>
        </w:tc>
      </w:tr>
    </w:tbl>
    <w:p w:rsidR="00735E37" w:rsidRPr="000C2C7F" w:rsidRDefault="00735E37" w:rsidP="00735E37">
      <w:pPr>
        <w:pStyle w:val="Heading3"/>
        <w:shd w:val="clear" w:color="auto" w:fill="FFFFFF"/>
        <w:spacing w:before="0" w:beforeAutospacing="0" w:after="0" w:afterAutospacing="0" w:line="267" w:lineRule="atLeast"/>
        <w:rPr>
          <w:rFonts w:ascii="Verdana" w:hAnsi="Verdana" w:cs="Helvetica"/>
          <w:color w:val="000000"/>
          <w:sz w:val="24"/>
          <w:szCs w:val="24"/>
        </w:rPr>
      </w:pPr>
    </w:p>
    <w:p w:rsidR="00735E37" w:rsidRPr="000C2C7F" w:rsidRDefault="00735E37" w:rsidP="00735E37">
      <w:pPr>
        <w:pStyle w:val="Heading3"/>
        <w:shd w:val="clear" w:color="auto" w:fill="FFFFFF"/>
        <w:spacing w:before="0" w:beforeAutospacing="0" w:after="0" w:afterAutospacing="0" w:line="267" w:lineRule="atLeast"/>
        <w:rPr>
          <w:rFonts w:ascii="Verdana" w:hAnsi="Verdana" w:cs="Helvetica"/>
          <w:color w:val="000000"/>
          <w:sz w:val="24"/>
          <w:szCs w:val="24"/>
        </w:rPr>
      </w:pPr>
      <w:r w:rsidRPr="000C2C7F">
        <w:rPr>
          <w:rStyle w:val="apple-converted-space"/>
          <w:rFonts w:ascii="Verdana" w:hAnsi="Verdana" w:cs="Helvetica"/>
          <w:color w:val="000000"/>
          <w:sz w:val="24"/>
          <w:szCs w:val="24"/>
        </w:rPr>
        <w:t> </w:t>
      </w:r>
      <w:r w:rsidRPr="000C2C7F">
        <w:rPr>
          <w:rStyle w:val="Strong"/>
          <w:rFonts w:ascii="Verdana" w:hAnsi="Verdana" w:cs="Helvetica"/>
          <w:b/>
          <w:bCs/>
          <w:color w:val="000000"/>
          <w:sz w:val="24"/>
          <w:szCs w:val="24"/>
        </w:rPr>
        <w:t>Keyword Driven Testing Framework</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The Keyword driven testing framework is an extension to Data driven Testing Framework in a sense that it not only segregates the test data from the scripts, it also keeps the certain set of code belonging to the test script into an external data file.</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These set of code are known as Keywords and hence the framework is so named. Key words are self-guiding as to what actions needs to be performed on the application.</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The keywords and the test data are stored in a tabular like structure and thus it is also popularly regarded as Table driven Framework. Take a notice that keywords and test data are entities independent of the automation tool being used.</w:t>
      </w:r>
    </w:p>
    <w:p w:rsidR="00735E37" w:rsidRPr="000C2C7F" w:rsidRDefault="00F311CA" w:rsidP="00735E37">
      <w:pPr>
        <w:pStyle w:val="NormalWeb"/>
        <w:shd w:val="clear" w:color="auto" w:fill="FFFFFF"/>
        <w:spacing w:before="0" w:beforeAutospacing="0" w:after="0" w:afterAutospacing="0" w:line="300" w:lineRule="atLeast"/>
        <w:rPr>
          <w:rFonts w:ascii="Verdana" w:hAnsi="Verdana"/>
          <w:color w:val="222222"/>
        </w:rPr>
      </w:pPr>
      <w:r w:rsidRPr="000C2C7F">
        <w:rPr>
          <w:rFonts w:ascii="Verdana" w:hAnsi="Verdana"/>
          <w:noProof/>
          <w:color w:val="777777"/>
          <w:bdr w:val="none" w:sz="0" w:space="0" w:color="auto" w:frame="1"/>
        </w:rPr>
      </w:r>
      <w:r w:rsidRPr="000C2C7F">
        <w:rPr>
          <w:rFonts w:ascii="Verdana" w:hAnsi="Verdana"/>
          <w:noProof/>
          <w:color w:val="777777"/>
          <w:bdr w:val="none" w:sz="0" w:space="0" w:color="auto" w:frame="1"/>
        </w:rPr>
        <w:pict>
          <v:rect id="Rectangle 4" o:spid="_x0000_s1026" alt="Description: Test Automation Frameworks 7" href="http://cdn2.softwaretestinghelp.com/wp-content/qa/uploads/2014/11/Test-Automation-Frameworks-7.jpg" style="width:363.75pt;height:10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" o:button="t" filled="f" stroked="f">
            <v:fill o:detectmouseclick="t"/>
            <o:lock v:ext="edit" aspectratio="t"/>
            <w10:wrap type="none"/>
            <w10:anchorlock/>
          </v:rect>
        </w:pict>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Style w:val="Strong"/>
          <w:rFonts w:ascii="Verdana" w:hAnsi="Verdana"/>
          <w:color w:val="222222"/>
          <w:u w:val="single"/>
        </w:rPr>
        <w:t>Example</w:t>
      </w:r>
      <w:r w:rsidRPr="000C2C7F">
        <w:rPr>
          <w:rStyle w:val="apple-converted-space"/>
          <w:rFonts w:ascii="Verdana" w:hAnsi="Verdana"/>
          <w:b/>
          <w:bCs/>
          <w:color w:val="222222"/>
        </w:rPr>
        <w:t> </w:t>
      </w:r>
      <w:r w:rsidRPr="000C2C7F">
        <w:rPr>
          <w:rStyle w:val="Strong"/>
          <w:rFonts w:ascii="Verdana" w:hAnsi="Verdana"/>
          <w:color w:val="222222"/>
        </w:rPr>
        <w:t>Test case of Keyword Driven Test Framework</w:t>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Fonts w:ascii="Verdana" w:hAnsi="Verdana"/>
          <w:noProof/>
          <w:color w:val="777777"/>
          <w:bdr w:val="none" w:sz="0" w:space="0" w:color="auto" w:frame="1"/>
        </w:rPr>
        <w:drawing>
          <wp:inline distT="0" distB="0" distL="0" distR="0">
            <wp:extent cx="4619625" cy="1200150"/>
            <wp:effectExtent l="0" t="0" r="9525" b="0"/>
            <wp:docPr id="3" name="Picture 3" descr="Test Automation Frameworks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Automation Frameworks 8">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1200150"/>
                    </a:xfrm>
                    <a:prstGeom prst="rect">
                      <a:avLst/>
                    </a:prstGeom>
                    <a:noFill/>
                    <a:ln>
                      <a:noFill/>
                    </a:ln>
                  </pic:spPr>
                </pic:pic>
              </a:graphicData>
            </a:graphic>
          </wp:inline>
        </w:drawing>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Fonts w:ascii="Verdana" w:hAnsi="Verdana"/>
          <w:color w:val="222222"/>
        </w:rPr>
        <w:t xml:space="preserve">In the above example keywords like login, </w:t>
      </w:r>
      <w:proofErr w:type="spellStart"/>
      <w:r w:rsidRPr="000C2C7F">
        <w:rPr>
          <w:rFonts w:ascii="Verdana" w:hAnsi="Verdana"/>
          <w:color w:val="222222"/>
        </w:rPr>
        <w:t>clickLink</w:t>
      </w:r>
      <w:proofErr w:type="spellEnd"/>
      <w:r w:rsidRPr="000C2C7F">
        <w:rPr>
          <w:rFonts w:ascii="Verdana" w:hAnsi="Verdana"/>
          <w:color w:val="222222"/>
        </w:rPr>
        <w:t xml:space="preserve"> and </w:t>
      </w:r>
      <w:proofErr w:type="spellStart"/>
      <w:r w:rsidRPr="000C2C7F">
        <w:rPr>
          <w:rFonts w:ascii="Verdana" w:hAnsi="Verdana"/>
          <w:color w:val="222222"/>
        </w:rPr>
        <w:t>verifyLink</w:t>
      </w:r>
      <w:proofErr w:type="spellEnd"/>
      <w:r w:rsidRPr="000C2C7F">
        <w:rPr>
          <w:rFonts w:ascii="Verdana" w:hAnsi="Verdana"/>
          <w:color w:val="222222"/>
        </w:rPr>
        <w:t xml:space="preserve"> are defined within the code.</w:t>
      </w:r>
      <w:r w:rsidRPr="000C2C7F">
        <w:rPr>
          <w:rFonts w:ascii="Verdana" w:hAnsi="Verdana"/>
          <w:color w:val="222222"/>
        </w:rPr>
        <w:br/>
        <w:t>Depending upon the nature of application keywords can be derived. And all the keywords can be reused multiple times in a single test case. Locator column contains the locator value that is used to identify the web elements on the screen or the test data that needs to be supplied.</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All the required keywords are designed and placed in base code of the framework.</w:t>
      </w:r>
    </w:p>
    <w:p w:rsidR="00735E37" w:rsidRPr="000C2C7F" w:rsidRDefault="00735E37" w:rsidP="00735E37">
      <w:pPr>
        <w:pStyle w:val="Heading3"/>
        <w:shd w:val="clear" w:color="auto" w:fill="FFFFFF"/>
        <w:spacing w:before="0" w:beforeAutospacing="0" w:after="0" w:afterAutospacing="0" w:line="267" w:lineRule="atLeast"/>
        <w:rPr>
          <w:rFonts w:ascii="Verdana" w:hAnsi="Verdana" w:cs="Helvetica"/>
          <w:color w:val="000000"/>
          <w:sz w:val="24"/>
          <w:szCs w:val="24"/>
        </w:rPr>
      </w:pPr>
      <w:r w:rsidRPr="000C2C7F">
        <w:rPr>
          <w:rStyle w:val="Strong"/>
          <w:rFonts w:ascii="Verdana" w:hAnsi="Verdana" w:cs="Helvetica"/>
          <w:b/>
          <w:bCs/>
          <w:color w:val="000000"/>
          <w:sz w:val="24"/>
          <w:szCs w:val="24"/>
        </w:rPr>
        <w:t>Hybrid Testing Framework</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As the name suggests, the Hybrid Testing Framework is a combination of more than one above mentioned frameworks. The best thing about such a setup is that it leverages the benefits of all kinds of associated frameworks.</w:t>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Fonts w:ascii="Verdana" w:hAnsi="Verdana"/>
          <w:noProof/>
          <w:color w:val="777777"/>
          <w:bdr w:val="none" w:sz="0" w:space="0" w:color="auto" w:frame="1"/>
        </w:rPr>
        <w:drawing>
          <wp:inline distT="0" distB="0" distL="0" distR="0">
            <wp:extent cx="4619625" cy="1771650"/>
            <wp:effectExtent l="0" t="0" r="9525" b="0"/>
            <wp:docPr id="6" name="Picture 6" descr="Test Automation Frameworks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Automation Frameworks 9">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1771650"/>
                    </a:xfrm>
                    <a:prstGeom prst="rect">
                      <a:avLst/>
                    </a:prstGeom>
                    <a:noFill/>
                    <a:ln>
                      <a:noFill/>
                    </a:ln>
                  </pic:spPr>
                </pic:pic>
              </a:graphicData>
            </a:graphic>
          </wp:inline>
        </w:drawing>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Style w:val="Strong"/>
          <w:rFonts w:ascii="Verdana" w:hAnsi="Verdana"/>
          <w:color w:val="222222"/>
          <w:u w:val="single"/>
        </w:rPr>
        <w:t>Example</w:t>
      </w:r>
      <w:r w:rsidRPr="000C2C7F">
        <w:rPr>
          <w:rStyle w:val="apple-converted-space"/>
          <w:rFonts w:ascii="Verdana" w:hAnsi="Verdana"/>
          <w:b/>
          <w:bCs/>
          <w:color w:val="222222"/>
        </w:rPr>
        <w:t> </w:t>
      </w:r>
      <w:r w:rsidRPr="000C2C7F">
        <w:rPr>
          <w:rStyle w:val="Strong"/>
          <w:rFonts w:ascii="Verdana" w:hAnsi="Verdana"/>
          <w:color w:val="222222"/>
        </w:rPr>
        <w:t>of Hybrid Framework</w:t>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Test sheet would contain both the keywords and the Data.</w:t>
      </w:r>
    </w:p>
    <w:p w:rsidR="00735E37" w:rsidRPr="000C2C7F" w:rsidRDefault="00735E37" w:rsidP="00735E37">
      <w:pPr>
        <w:pStyle w:val="NormalWeb"/>
        <w:shd w:val="clear" w:color="auto" w:fill="FFFFFF"/>
        <w:spacing w:before="0" w:beforeAutospacing="0" w:after="0" w:afterAutospacing="0" w:line="300" w:lineRule="atLeast"/>
        <w:rPr>
          <w:rFonts w:ascii="Verdana" w:hAnsi="Verdana"/>
          <w:color w:val="222222"/>
        </w:rPr>
      </w:pPr>
      <w:r w:rsidRPr="000C2C7F">
        <w:rPr>
          <w:rFonts w:ascii="Verdana" w:hAnsi="Verdana"/>
          <w:noProof/>
          <w:color w:val="FFFFFF"/>
          <w:bdr w:val="none" w:sz="0" w:space="0" w:color="auto" w:frame="1"/>
          <w:shd w:val="clear" w:color="auto" w:fill="A90000"/>
        </w:rPr>
        <w:lastRenderedPageBreak/>
        <w:drawing>
          <wp:inline distT="0" distB="0" distL="0" distR="0">
            <wp:extent cx="4619625" cy="1228725"/>
            <wp:effectExtent l="0" t="0" r="9525" b="9525"/>
            <wp:docPr id="5" name="Picture 5" descr="Test Automation Frameworks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Automation Frameworks 10">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1228725"/>
                    </a:xfrm>
                    <a:prstGeom prst="rect">
                      <a:avLst/>
                    </a:prstGeom>
                    <a:noFill/>
                    <a:ln>
                      <a:noFill/>
                    </a:ln>
                  </pic:spPr>
                </pic:pic>
              </a:graphicData>
            </a:graphic>
          </wp:inline>
        </w:drawing>
      </w:r>
    </w:p>
    <w:p w:rsidR="00735E37" w:rsidRPr="000C2C7F" w:rsidRDefault="00735E37" w:rsidP="00735E37">
      <w:pPr>
        <w:pStyle w:val="NormalWeb"/>
        <w:shd w:val="clear" w:color="auto" w:fill="FFFFFF"/>
        <w:spacing w:before="0" w:beforeAutospacing="0" w:after="369" w:afterAutospacing="0" w:line="300" w:lineRule="atLeast"/>
        <w:rPr>
          <w:rFonts w:ascii="Verdana" w:hAnsi="Verdana"/>
          <w:color w:val="222222"/>
        </w:rPr>
      </w:pPr>
      <w:r w:rsidRPr="000C2C7F">
        <w:rPr>
          <w:rFonts w:ascii="Verdana" w:hAnsi="Verdana"/>
          <w:color w:val="222222"/>
        </w:rPr>
        <w:t>In the above example, keyword column contains all the required keywords used in the particular test case and data column drives all the data required in the test scenario. If any step does not need any input then it can be left empty.</w:t>
      </w:r>
    </w:p>
    <w:p w:rsidR="00795A17" w:rsidRPr="000C2C7F" w:rsidRDefault="00795A17">
      <w:pPr>
        <w:rPr>
          <w:rFonts w:ascii="Verdana" w:hAnsi="Verdana"/>
          <w:sz w:val="24"/>
          <w:szCs w:val="24"/>
        </w:rPr>
      </w:pPr>
      <w:bookmarkStart w:id="13" w:name="_GoBack"/>
      <w:bookmarkEnd w:id="13"/>
    </w:p>
    <w:sectPr w:rsidR="00795A17" w:rsidRPr="000C2C7F" w:rsidSect="00F31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75EAD"/>
    <w:multiLevelType w:val="multilevel"/>
    <w:tmpl w:val="A4CE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364A14"/>
    <w:multiLevelType w:val="multilevel"/>
    <w:tmpl w:val="4830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C61E0"/>
    <w:multiLevelType w:val="multilevel"/>
    <w:tmpl w:val="491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42D64"/>
    <w:multiLevelType w:val="multilevel"/>
    <w:tmpl w:val="2604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35E37"/>
    <w:rsid w:val="00041A0F"/>
    <w:rsid w:val="00084527"/>
    <w:rsid w:val="00086D4E"/>
    <w:rsid w:val="00086F39"/>
    <w:rsid w:val="000B2461"/>
    <w:rsid w:val="000B741D"/>
    <w:rsid w:val="000C2C7F"/>
    <w:rsid w:val="000C503A"/>
    <w:rsid w:val="00126299"/>
    <w:rsid w:val="0014687F"/>
    <w:rsid w:val="00150F29"/>
    <w:rsid w:val="00152058"/>
    <w:rsid w:val="00157C67"/>
    <w:rsid w:val="001A7F63"/>
    <w:rsid w:val="001B3465"/>
    <w:rsid w:val="0020574F"/>
    <w:rsid w:val="00217B57"/>
    <w:rsid w:val="00231492"/>
    <w:rsid w:val="00236050"/>
    <w:rsid w:val="002705B9"/>
    <w:rsid w:val="002A7650"/>
    <w:rsid w:val="002B41B8"/>
    <w:rsid w:val="002C082E"/>
    <w:rsid w:val="002C2379"/>
    <w:rsid w:val="002D32B9"/>
    <w:rsid w:val="00302E91"/>
    <w:rsid w:val="003079E3"/>
    <w:rsid w:val="00341C14"/>
    <w:rsid w:val="0036551D"/>
    <w:rsid w:val="00390A76"/>
    <w:rsid w:val="003C51AC"/>
    <w:rsid w:val="003D763E"/>
    <w:rsid w:val="003E2CB3"/>
    <w:rsid w:val="003E7240"/>
    <w:rsid w:val="003F68DF"/>
    <w:rsid w:val="00414703"/>
    <w:rsid w:val="00416F62"/>
    <w:rsid w:val="00444BB4"/>
    <w:rsid w:val="0044507F"/>
    <w:rsid w:val="00447D1F"/>
    <w:rsid w:val="004C225D"/>
    <w:rsid w:val="004D26C6"/>
    <w:rsid w:val="004E41C4"/>
    <w:rsid w:val="004E48EE"/>
    <w:rsid w:val="004E6A0E"/>
    <w:rsid w:val="0054597A"/>
    <w:rsid w:val="005626CC"/>
    <w:rsid w:val="00565371"/>
    <w:rsid w:val="005C540F"/>
    <w:rsid w:val="005C5E2F"/>
    <w:rsid w:val="005E74FD"/>
    <w:rsid w:val="0061772F"/>
    <w:rsid w:val="0062093C"/>
    <w:rsid w:val="00634BE9"/>
    <w:rsid w:val="0064794D"/>
    <w:rsid w:val="00657166"/>
    <w:rsid w:val="00664464"/>
    <w:rsid w:val="006B6ADC"/>
    <w:rsid w:val="006D6431"/>
    <w:rsid w:val="006E4182"/>
    <w:rsid w:val="007133E0"/>
    <w:rsid w:val="00735E37"/>
    <w:rsid w:val="00737B83"/>
    <w:rsid w:val="0076786D"/>
    <w:rsid w:val="00795A17"/>
    <w:rsid w:val="007A4189"/>
    <w:rsid w:val="007C264F"/>
    <w:rsid w:val="007C32EB"/>
    <w:rsid w:val="007C7E2B"/>
    <w:rsid w:val="00824714"/>
    <w:rsid w:val="008404AB"/>
    <w:rsid w:val="00842666"/>
    <w:rsid w:val="00871CDD"/>
    <w:rsid w:val="008747CC"/>
    <w:rsid w:val="00876AD5"/>
    <w:rsid w:val="00897927"/>
    <w:rsid w:val="00897B97"/>
    <w:rsid w:val="008D61BA"/>
    <w:rsid w:val="0090357C"/>
    <w:rsid w:val="00905655"/>
    <w:rsid w:val="0099742F"/>
    <w:rsid w:val="009A4CDD"/>
    <w:rsid w:val="009B0EC9"/>
    <w:rsid w:val="009F2F00"/>
    <w:rsid w:val="00A23884"/>
    <w:rsid w:val="00A408C2"/>
    <w:rsid w:val="00B02515"/>
    <w:rsid w:val="00B049B3"/>
    <w:rsid w:val="00B06973"/>
    <w:rsid w:val="00B356D4"/>
    <w:rsid w:val="00B663D7"/>
    <w:rsid w:val="00B67312"/>
    <w:rsid w:val="00B7474E"/>
    <w:rsid w:val="00BD54C5"/>
    <w:rsid w:val="00BE13C8"/>
    <w:rsid w:val="00C1141A"/>
    <w:rsid w:val="00C24356"/>
    <w:rsid w:val="00C543A6"/>
    <w:rsid w:val="00C60012"/>
    <w:rsid w:val="00C76639"/>
    <w:rsid w:val="00C9611C"/>
    <w:rsid w:val="00CA14D7"/>
    <w:rsid w:val="00CD7F00"/>
    <w:rsid w:val="00CF4A2B"/>
    <w:rsid w:val="00D21F20"/>
    <w:rsid w:val="00D33EB7"/>
    <w:rsid w:val="00DB3409"/>
    <w:rsid w:val="00DC4A3A"/>
    <w:rsid w:val="00DD1B1A"/>
    <w:rsid w:val="00DE21EF"/>
    <w:rsid w:val="00DE59B6"/>
    <w:rsid w:val="00DF099C"/>
    <w:rsid w:val="00DF2273"/>
    <w:rsid w:val="00E251BF"/>
    <w:rsid w:val="00E325BC"/>
    <w:rsid w:val="00E35448"/>
    <w:rsid w:val="00E3567E"/>
    <w:rsid w:val="00E422A1"/>
    <w:rsid w:val="00E6699D"/>
    <w:rsid w:val="00E84C76"/>
    <w:rsid w:val="00E913D2"/>
    <w:rsid w:val="00EB3A02"/>
    <w:rsid w:val="00EC7722"/>
    <w:rsid w:val="00EE439F"/>
    <w:rsid w:val="00F11C73"/>
    <w:rsid w:val="00F20972"/>
    <w:rsid w:val="00F311CA"/>
    <w:rsid w:val="00F3157D"/>
    <w:rsid w:val="00F65041"/>
    <w:rsid w:val="00F67ADA"/>
    <w:rsid w:val="00F92703"/>
    <w:rsid w:val="00FB0CAF"/>
    <w:rsid w:val="00FD1B68"/>
    <w:rsid w:val="00FE19BA"/>
    <w:rsid w:val="00FF1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1CA"/>
  </w:style>
  <w:style w:type="paragraph" w:styleId="Heading3">
    <w:name w:val="heading 3"/>
    <w:basedOn w:val="Normal"/>
    <w:link w:val="Heading3Char"/>
    <w:uiPriority w:val="9"/>
    <w:qFormat/>
    <w:rsid w:val="00735E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E37"/>
    <w:rPr>
      <w:rFonts w:ascii="Times New Roman" w:eastAsia="Times New Roman" w:hAnsi="Times New Roman" w:cs="Times New Roman"/>
      <w:b/>
      <w:bCs/>
      <w:sz w:val="27"/>
      <w:szCs w:val="27"/>
    </w:rPr>
  </w:style>
  <w:style w:type="character" w:styleId="Strong">
    <w:name w:val="Strong"/>
    <w:basedOn w:val="DefaultParagraphFont"/>
    <w:uiPriority w:val="22"/>
    <w:qFormat/>
    <w:rsid w:val="00735E37"/>
    <w:rPr>
      <w:b/>
      <w:bCs/>
    </w:rPr>
  </w:style>
  <w:style w:type="paragraph" w:styleId="NormalWeb">
    <w:name w:val="Normal (Web)"/>
    <w:basedOn w:val="Normal"/>
    <w:uiPriority w:val="99"/>
    <w:semiHidden/>
    <w:unhideWhenUsed/>
    <w:rsid w:val="00735E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E37"/>
    <w:rPr>
      <w:i/>
      <w:iCs/>
    </w:rPr>
  </w:style>
  <w:style w:type="character" w:customStyle="1" w:styleId="apple-converted-space">
    <w:name w:val="apple-converted-space"/>
    <w:basedOn w:val="DefaultParagraphFont"/>
    <w:rsid w:val="00735E37"/>
  </w:style>
  <w:style w:type="character" w:styleId="HTMLCode">
    <w:name w:val="HTML Code"/>
    <w:basedOn w:val="DefaultParagraphFont"/>
    <w:uiPriority w:val="99"/>
    <w:semiHidden/>
    <w:unhideWhenUsed/>
    <w:rsid w:val="00735E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35E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E37"/>
    <w:rPr>
      <w:rFonts w:ascii="Times New Roman" w:eastAsia="Times New Roman" w:hAnsi="Times New Roman" w:cs="Times New Roman"/>
      <w:b/>
      <w:bCs/>
      <w:sz w:val="27"/>
      <w:szCs w:val="27"/>
    </w:rPr>
  </w:style>
  <w:style w:type="character" w:styleId="Strong">
    <w:name w:val="Strong"/>
    <w:basedOn w:val="DefaultParagraphFont"/>
    <w:uiPriority w:val="22"/>
    <w:qFormat/>
    <w:rsid w:val="00735E37"/>
    <w:rPr>
      <w:b/>
      <w:bCs/>
    </w:rPr>
  </w:style>
  <w:style w:type="paragraph" w:styleId="NormalWeb">
    <w:name w:val="Normal (Web)"/>
    <w:basedOn w:val="Normal"/>
    <w:uiPriority w:val="99"/>
    <w:semiHidden/>
    <w:unhideWhenUsed/>
    <w:rsid w:val="00735E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E37"/>
    <w:rPr>
      <w:i/>
      <w:iCs/>
    </w:rPr>
  </w:style>
  <w:style w:type="character" w:customStyle="1" w:styleId="apple-converted-space">
    <w:name w:val="apple-converted-space"/>
    <w:basedOn w:val="DefaultParagraphFont"/>
    <w:rsid w:val="00735E37"/>
  </w:style>
  <w:style w:type="character" w:styleId="HTMLCode">
    <w:name w:val="HTML Code"/>
    <w:basedOn w:val="DefaultParagraphFont"/>
    <w:uiPriority w:val="99"/>
    <w:semiHidden/>
    <w:unhideWhenUsed/>
    <w:rsid w:val="00735E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5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612794">
      <w:bodyDiv w:val="1"/>
      <w:marLeft w:val="0"/>
      <w:marRight w:val="0"/>
      <w:marTop w:val="0"/>
      <w:marBottom w:val="0"/>
      <w:divBdr>
        <w:top w:val="none" w:sz="0" w:space="0" w:color="auto"/>
        <w:left w:val="none" w:sz="0" w:space="0" w:color="auto"/>
        <w:bottom w:val="none" w:sz="0" w:space="0" w:color="auto"/>
        <w:right w:val="none" w:sz="0" w:space="0" w:color="auto"/>
      </w:divBdr>
    </w:div>
    <w:div w:id="317927342">
      <w:bodyDiv w:val="1"/>
      <w:marLeft w:val="0"/>
      <w:marRight w:val="0"/>
      <w:marTop w:val="0"/>
      <w:marBottom w:val="0"/>
      <w:divBdr>
        <w:top w:val="none" w:sz="0" w:space="0" w:color="auto"/>
        <w:left w:val="none" w:sz="0" w:space="0" w:color="auto"/>
        <w:bottom w:val="none" w:sz="0" w:space="0" w:color="auto"/>
        <w:right w:val="none" w:sz="0" w:space="0" w:color="auto"/>
      </w:divBdr>
    </w:div>
    <w:div w:id="445999476">
      <w:bodyDiv w:val="1"/>
      <w:marLeft w:val="0"/>
      <w:marRight w:val="0"/>
      <w:marTop w:val="0"/>
      <w:marBottom w:val="0"/>
      <w:divBdr>
        <w:top w:val="none" w:sz="0" w:space="0" w:color="auto"/>
        <w:left w:val="none" w:sz="0" w:space="0" w:color="auto"/>
        <w:bottom w:val="none" w:sz="0" w:space="0" w:color="auto"/>
        <w:right w:val="none" w:sz="0" w:space="0" w:color="auto"/>
      </w:divBdr>
    </w:div>
    <w:div w:id="498934183">
      <w:bodyDiv w:val="1"/>
      <w:marLeft w:val="0"/>
      <w:marRight w:val="0"/>
      <w:marTop w:val="0"/>
      <w:marBottom w:val="0"/>
      <w:divBdr>
        <w:top w:val="none" w:sz="0" w:space="0" w:color="auto"/>
        <w:left w:val="none" w:sz="0" w:space="0" w:color="auto"/>
        <w:bottom w:val="none" w:sz="0" w:space="0" w:color="auto"/>
        <w:right w:val="none" w:sz="0" w:space="0" w:color="auto"/>
      </w:divBdr>
    </w:div>
    <w:div w:id="781220123">
      <w:bodyDiv w:val="1"/>
      <w:marLeft w:val="0"/>
      <w:marRight w:val="0"/>
      <w:marTop w:val="0"/>
      <w:marBottom w:val="0"/>
      <w:divBdr>
        <w:top w:val="none" w:sz="0" w:space="0" w:color="auto"/>
        <w:left w:val="none" w:sz="0" w:space="0" w:color="auto"/>
        <w:bottom w:val="none" w:sz="0" w:space="0" w:color="auto"/>
        <w:right w:val="none" w:sz="0" w:space="0" w:color="auto"/>
      </w:divBdr>
    </w:div>
    <w:div w:id="1785539466">
      <w:bodyDiv w:val="1"/>
      <w:marLeft w:val="0"/>
      <w:marRight w:val="0"/>
      <w:marTop w:val="0"/>
      <w:marBottom w:val="0"/>
      <w:divBdr>
        <w:top w:val="none" w:sz="0" w:space="0" w:color="auto"/>
        <w:left w:val="none" w:sz="0" w:space="0" w:color="auto"/>
        <w:bottom w:val="none" w:sz="0" w:space="0" w:color="auto"/>
        <w:right w:val="none" w:sz="0" w:space="0" w:color="auto"/>
      </w:divBdr>
    </w:div>
    <w:div w:id="1964311757">
      <w:bodyDiv w:val="1"/>
      <w:marLeft w:val="0"/>
      <w:marRight w:val="0"/>
      <w:marTop w:val="0"/>
      <w:marBottom w:val="0"/>
      <w:divBdr>
        <w:top w:val="none" w:sz="0" w:space="0" w:color="auto"/>
        <w:left w:val="none" w:sz="0" w:space="0" w:color="auto"/>
        <w:bottom w:val="none" w:sz="0" w:space="0" w:color="auto"/>
        <w:right w:val="none" w:sz="0" w:space="0" w:color="auto"/>
      </w:divBdr>
      <w:divsChild>
        <w:div w:id="1029335967">
          <w:marLeft w:val="0"/>
          <w:marRight w:val="0"/>
          <w:marTop w:val="105"/>
          <w:marBottom w:val="105"/>
          <w:divBdr>
            <w:top w:val="none" w:sz="0" w:space="0" w:color="auto"/>
            <w:left w:val="none" w:sz="0" w:space="0" w:color="auto"/>
            <w:bottom w:val="none" w:sz="0" w:space="0" w:color="auto"/>
            <w:right w:val="none" w:sz="0" w:space="0" w:color="auto"/>
          </w:divBdr>
        </w:div>
        <w:div w:id="696471806">
          <w:marLeft w:val="0"/>
          <w:marRight w:val="0"/>
          <w:marTop w:val="0"/>
          <w:marBottom w:val="0"/>
          <w:divBdr>
            <w:top w:val="none" w:sz="0" w:space="0" w:color="auto"/>
            <w:left w:val="none" w:sz="0" w:space="0" w:color="auto"/>
            <w:bottom w:val="none" w:sz="0" w:space="0" w:color="auto"/>
            <w:right w:val="none" w:sz="0" w:space="0" w:color="auto"/>
          </w:divBdr>
          <w:divsChild>
            <w:div w:id="330643131">
              <w:marLeft w:val="0"/>
              <w:marRight w:val="0"/>
              <w:marTop w:val="0"/>
              <w:marBottom w:val="0"/>
              <w:divBdr>
                <w:top w:val="none" w:sz="0" w:space="0" w:color="auto"/>
                <w:left w:val="none" w:sz="0" w:space="0" w:color="auto"/>
                <w:bottom w:val="none" w:sz="0" w:space="0" w:color="auto"/>
                <w:right w:val="none" w:sz="0" w:space="0" w:color="auto"/>
              </w:divBdr>
              <w:divsChild>
                <w:div w:id="1887374525">
                  <w:marLeft w:val="0"/>
                  <w:marRight w:val="0"/>
                  <w:marTop w:val="0"/>
                  <w:marBottom w:val="0"/>
                  <w:divBdr>
                    <w:top w:val="none" w:sz="0" w:space="0" w:color="auto"/>
                    <w:left w:val="none" w:sz="0" w:space="0" w:color="auto"/>
                    <w:bottom w:val="none" w:sz="0" w:space="0" w:color="auto"/>
                    <w:right w:val="none" w:sz="0" w:space="0" w:color="auto"/>
                  </w:divBdr>
                </w:div>
                <w:div w:id="1189101467">
                  <w:marLeft w:val="0"/>
                  <w:marRight w:val="0"/>
                  <w:marTop w:val="0"/>
                  <w:marBottom w:val="0"/>
                  <w:divBdr>
                    <w:top w:val="none" w:sz="0" w:space="0" w:color="auto"/>
                    <w:left w:val="none" w:sz="0" w:space="0" w:color="auto"/>
                    <w:bottom w:val="none" w:sz="0" w:space="0" w:color="auto"/>
                    <w:right w:val="none" w:sz="0" w:space="0" w:color="auto"/>
                  </w:divBdr>
                </w:div>
                <w:div w:id="1543321578">
                  <w:marLeft w:val="0"/>
                  <w:marRight w:val="0"/>
                  <w:marTop w:val="0"/>
                  <w:marBottom w:val="0"/>
                  <w:divBdr>
                    <w:top w:val="none" w:sz="0" w:space="0" w:color="auto"/>
                    <w:left w:val="none" w:sz="0" w:space="0" w:color="auto"/>
                    <w:bottom w:val="none" w:sz="0" w:space="0" w:color="auto"/>
                    <w:right w:val="none" w:sz="0" w:space="0" w:color="auto"/>
                  </w:divBdr>
                </w:div>
                <w:div w:id="842159721">
                  <w:marLeft w:val="0"/>
                  <w:marRight w:val="0"/>
                  <w:marTop w:val="0"/>
                  <w:marBottom w:val="0"/>
                  <w:divBdr>
                    <w:top w:val="none" w:sz="0" w:space="0" w:color="auto"/>
                    <w:left w:val="none" w:sz="0" w:space="0" w:color="auto"/>
                    <w:bottom w:val="none" w:sz="0" w:space="0" w:color="auto"/>
                    <w:right w:val="none" w:sz="0" w:space="0" w:color="auto"/>
                  </w:divBdr>
                </w:div>
                <w:div w:id="235628943">
                  <w:marLeft w:val="0"/>
                  <w:marRight w:val="0"/>
                  <w:marTop w:val="0"/>
                  <w:marBottom w:val="0"/>
                  <w:divBdr>
                    <w:top w:val="none" w:sz="0" w:space="0" w:color="auto"/>
                    <w:left w:val="none" w:sz="0" w:space="0" w:color="auto"/>
                    <w:bottom w:val="none" w:sz="0" w:space="0" w:color="auto"/>
                    <w:right w:val="none" w:sz="0" w:space="0" w:color="auto"/>
                  </w:divBdr>
                </w:div>
                <w:div w:id="1927766610">
                  <w:marLeft w:val="0"/>
                  <w:marRight w:val="0"/>
                  <w:marTop w:val="0"/>
                  <w:marBottom w:val="0"/>
                  <w:divBdr>
                    <w:top w:val="none" w:sz="0" w:space="0" w:color="auto"/>
                    <w:left w:val="none" w:sz="0" w:space="0" w:color="auto"/>
                    <w:bottom w:val="none" w:sz="0" w:space="0" w:color="auto"/>
                    <w:right w:val="none" w:sz="0" w:space="0" w:color="auto"/>
                  </w:divBdr>
                </w:div>
                <w:div w:id="461461631">
                  <w:marLeft w:val="0"/>
                  <w:marRight w:val="0"/>
                  <w:marTop w:val="0"/>
                  <w:marBottom w:val="0"/>
                  <w:divBdr>
                    <w:top w:val="none" w:sz="0" w:space="0" w:color="auto"/>
                    <w:left w:val="none" w:sz="0" w:space="0" w:color="auto"/>
                    <w:bottom w:val="none" w:sz="0" w:space="0" w:color="auto"/>
                    <w:right w:val="none" w:sz="0" w:space="0" w:color="auto"/>
                  </w:divBdr>
                </w:div>
                <w:div w:id="520432220">
                  <w:marLeft w:val="0"/>
                  <w:marRight w:val="0"/>
                  <w:marTop w:val="0"/>
                  <w:marBottom w:val="0"/>
                  <w:divBdr>
                    <w:top w:val="none" w:sz="0" w:space="0" w:color="auto"/>
                    <w:left w:val="none" w:sz="0" w:space="0" w:color="auto"/>
                    <w:bottom w:val="none" w:sz="0" w:space="0" w:color="auto"/>
                    <w:right w:val="none" w:sz="0" w:space="0" w:color="auto"/>
                  </w:divBdr>
                </w:div>
                <w:div w:id="163670815">
                  <w:marLeft w:val="0"/>
                  <w:marRight w:val="0"/>
                  <w:marTop w:val="0"/>
                  <w:marBottom w:val="0"/>
                  <w:divBdr>
                    <w:top w:val="none" w:sz="0" w:space="0" w:color="auto"/>
                    <w:left w:val="none" w:sz="0" w:space="0" w:color="auto"/>
                    <w:bottom w:val="none" w:sz="0" w:space="0" w:color="auto"/>
                    <w:right w:val="none" w:sz="0" w:space="0" w:color="auto"/>
                  </w:divBdr>
                </w:div>
                <w:div w:id="19212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1/Test-Automation-Frameworks-10.jpg" TargetMode="External"/><Relationship Id="rId3" Type="http://schemas.openxmlformats.org/officeDocument/2006/relationships/settings" Target="settings.xml"/><Relationship Id="rId7" Type="http://schemas.openxmlformats.org/officeDocument/2006/relationships/hyperlink" Target="http://cdn2.softwaretestinghelp.com/wp-content/qa/uploads/2014/11/Test-Automation-Frameworks-6.jpg" TargetMode="Externa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1/Test-Automation-Frameworks-9.jpg" TargetMode="External"/><Relationship Id="rId5" Type="http://schemas.openxmlformats.org/officeDocument/2006/relationships/hyperlink" Target="http://cdn2.softwaretestinghelp.com/wp-content/qa/uploads/2014/11/Test-Automation-Frameworks-5.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softwaretestinghelp.com/wp-content/qa/uploads/2014/11/Test-Automation-Frameworks-8.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kumarreddy</dc:creator>
  <cp:lastModifiedBy>ramesh</cp:lastModifiedBy>
  <cp:revision>2</cp:revision>
  <dcterms:created xsi:type="dcterms:W3CDTF">2015-12-31T06:10:00Z</dcterms:created>
  <dcterms:modified xsi:type="dcterms:W3CDTF">2015-12-31T06:10:00Z</dcterms:modified>
</cp:coreProperties>
</file>